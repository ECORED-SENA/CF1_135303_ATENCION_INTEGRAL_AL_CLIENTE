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48a54"/>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COMPONENTE FORMATIVO 01_ACTIVIDAD DIDÁCTICA 1</w:t>
      </w:r>
    </w:p>
    <w:p w:rsidR="00000000" w:rsidDel="00000000" w:rsidP="00000000" w:rsidRDefault="00000000" w:rsidRPr="00000000" w14:paraId="00000003">
      <w:pPr>
        <w:jc w:val="both"/>
        <w:rPr>
          <w:color w:val="7f7f7f"/>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Instrucciones: respetado aprendiz, a continuación encontrará la descripción de una actividad, en la cual usted deberá organizar a partir de un análisis de caso, la secuencia lógica en la gestión de requerimientos de servicio al cliente.</w:t>
      </w:r>
    </w:p>
    <w:p w:rsidR="00000000" w:rsidDel="00000000" w:rsidP="00000000" w:rsidRDefault="00000000" w:rsidRPr="00000000" w14:paraId="00000005">
      <w:pPr>
        <w:jc w:val="both"/>
        <w:rPr>
          <w:color w:val="7f7f7f"/>
          <w:sz w:val="20"/>
          <w:szCs w:val="20"/>
        </w:rPr>
      </w:pPr>
      <w:r w:rsidDel="00000000" w:rsidR="00000000" w:rsidRPr="00000000">
        <w:rPr>
          <w:rtl w:val="0"/>
        </w:rPr>
      </w:r>
    </w:p>
    <w:tbl>
      <w:tblPr>
        <w:tblStyle w:val="Table1"/>
        <w:tblW w:w="8176.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9"/>
        <w:gridCol w:w="5747"/>
        <w:tblGridChange w:id="0">
          <w:tblGrid>
            <w:gridCol w:w="2429"/>
            <w:gridCol w:w="5747"/>
          </w:tblGrid>
        </w:tblGridChange>
      </w:tblGrid>
      <w:tr>
        <w:trPr>
          <w:cantSplit w:val="0"/>
          <w:trHeight w:val="299" w:hRule="atLeast"/>
          <w:tblHeader w:val="0"/>
        </w:trPr>
        <w:tc>
          <w:tcPr>
            <w:gridSpan w:val="2"/>
            <w:shd w:fill="fac896" w:val="clear"/>
            <w:vAlign w:val="center"/>
          </w:tcPr>
          <w:p w:rsidR="00000000" w:rsidDel="00000000" w:rsidP="00000000" w:rsidRDefault="00000000" w:rsidRPr="00000000" w14:paraId="00000006">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8" w:hRule="atLeast"/>
          <w:tblHeader w:val="0"/>
        </w:trPr>
        <w:tc>
          <w:tcPr>
            <w:shd w:fill="fac896" w:val="clear"/>
            <w:vAlign w:val="cente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Nombre de la </w:t>
            </w:r>
            <w:sdt>
              <w:sdtPr>
                <w:tag w:val="goog_rdk_0"/>
              </w:sdtPr>
              <w:sdtContent>
                <w:ins w:author="SANDRA PATRICIA HOYOS SEPULVEDA" w:id="0" w:date="2022-04-21T01:54:49Z">
                  <w:r w:rsidDel="00000000" w:rsidR="00000000" w:rsidRPr="00000000">
                    <w:rPr>
                      <w:color w:val="000000"/>
                      <w:sz w:val="20"/>
                      <w:szCs w:val="20"/>
                      <w:rtl w:val="0"/>
                    </w:rPr>
                    <w:t xml:space="preserve">a</w:t>
                  </w:r>
                </w:ins>
              </w:sdtContent>
            </w:sdt>
            <w:sdt>
              <w:sdtPr>
                <w:tag w:val="goog_rdk_1"/>
              </w:sdtPr>
              <w:sdtContent>
                <w:del w:author="SANDRA PATRICIA HOYOS SEPULVEDA" w:id="0" w:date="2022-04-21T01:54:49Z">
                  <w:r w:rsidDel="00000000" w:rsidR="00000000" w:rsidRPr="00000000">
                    <w:rPr>
                      <w:color w:val="000000"/>
                      <w:sz w:val="20"/>
                      <w:szCs w:val="20"/>
                      <w:rtl w:val="0"/>
                    </w:rPr>
                    <w:delText xml:space="preserve">A</w:delText>
                  </w:r>
                </w:del>
              </w:sdtContent>
            </w:sdt>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009">
            <w:pPr>
              <w:rPr>
                <w:b w:val="0"/>
                <w:color w:val="000000"/>
                <w:sz w:val="20"/>
                <w:szCs w:val="20"/>
              </w:rPr>
            </w:pPr>
            <w:r w:rsidDel="00000000" w:rsidR="00000000" w:rsidRPr="00000000">
              <w:rPr>
                <w:b w:val="0"/>
                <w:color w:val="000000"/>
                <w:sz w:val="20"/>
                <w:szCs w:val="20"/>
                <w:rtl w:val="0"/>
              </w:rPr>
              <w:t xml:space="preserve">Completar los espacios en tipos de clientes</w:t>
            </w:r>
          </w:p>
        </w:tc>
      </w:tr>
      <w:tr>
        <w:trPr>
          <w:cantSplit w:val="0"/>
          <w:trHeight w:val="808" w:hRule="atLeast"/>
          <w:tblHeader w:val="0"/>
        </w:trPr>
        <w:tc>
          <w:tcPr>
            <w:shd w:fill="fac896" w:val="clear"/>
            <w:vAlign w:val="center"/>
          </w:tcPr>
          <w:p w:rsidR="00000000" w:rsidDel="00000000" w:rsidP="00000000" w:rsidRDefault="00000000" w:rsidRPr="00000000" w14:paraId="0000000A">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B">
            <w:pPr>
              <w:rPr>
                <w:b w:val="0"/>
                <w:color w:val="000000"/>
                <w:sz w:val="20"/>
                <w:szCs w:val="20"/>
              </w:rPr>
            </w:pPr>
            <w:r w:rsidDel="00000000" w:rsidR="00000000" w:rsidRPr="00000000">
              <w:rPr>
                <w:b w:val="0"/>
                <w:color w:val="000000"/>
                <w:sz w:val="20"/>
                <w:szCs w:val="20"/>
                <w:rtl w:val="0"/>
              </w:rPr>
              <w:t xml:space="preserve">Asimilar la tipología de cliente según su comportamiento para reconocer cada uno de los tipos y aplicar su conocimiento </w:t>
            </w:r>
            <w:sdt>
              <w:sdtPr>
                <w:tag w:val="goog_rdk_2"/>
              </w:sdtPr>
              <w:sdtContent>
                <w:ins w:author="SANDRA PATRICIA HOYOS SEPULVEDA" w:id="1" w:date="2022-04-21T01:55:02Z">
                  <w:r w:rsidDel="00000000" w:rsidR="00000000" w:rsidRPr="00000000">
                    <w:rPr>
                      <w:b w:val="0"/>
                      <w:color w:val="000000"/>
                      <w:sz w:val="20"/>
                      <w:szCs w:val="20"/>
                      <w:rtl w:val="0"/>
                    </w:rPr>
                    <w:t xml:space="preserve">para mejorar</w:t>
                  </w:r>
                </w:ins>
              </w:sdtContent>
            </w:sdt>
            <w:sdt>
              <w:sdtPr>
                <w:tag w:val="goog_rdk_3"/>
              </w:sdtPr>
              <w:sdtContent>
                <w:del w:author="SANDRA PATRICIA HOYOS SEPULVEDA" w:id="1" w:date="2022-04-21T01:55:02Z">
                  <w:r w:rsidDel="00000000" w:rsidR="00000000" w:rsidRPr="00000000">
                    <w:rPr>
                      <w:b w:val="0"/>
                      <w:color w:val="000000"/>
                      <w:sz w:val="20"/>
                      <w:szCs w:val="20"/>
                      <w:rtl w:val="0"/>
                    </w:rPr>
                    <w:delText xml:space="preserve">a mejorar</w:delText>
                  </w:r>
                </w:del>
              </w:sdtContent>
            </w:sdt>
            <w:r w:rsidDel="00000000" w:rsidR="00000000" w:rsidRPr="00000000">
              <w:rPr>
                <w:b w:val="0"/>
                <w:color w:val="000000"/>
                <w:sz w:val="20"/>
                <w:szCs w:val="20"/>
                <w:rtl w:val="0"/>
              </w:rPr>
              <w:t xml:space="preserve"> la atención.</w:t>
            </w:r>
          </w:p>
        </w:tc>
      </w:tr>
      <w:tr>
        <w:trPr>
          <w:cantSplit w:val="0"/>
          <w:trHeight w:val="808" w:hRule="atLeast"/>
          <w:tblHeader w:val="0"/>
        </w:trPr>
        <w:tc>
          <w:tcPr>
            <w:shd w:fill="fac896" w:val="clear"/>
            <w:vAlign w:val="center"/>
          </w:tcPr>
          <w:p w:rsidR="00000000" w:rsidDel="00000000" w:rsidP="00000000" w:rsidRDefault="00000000" w:rsidRPr="00000000" w14:paraId="0000000C">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D">
            <w:pPr>
              <w:rPr>
                <w:b w:val="0"/>
                <w:color w:val="000000"/>
                <w:sz w:val="20"/>
                <w:szCs w:val="20"/>
              </w:rPr>
            </w:pPr>
            <w:r w:rsidDel="00000000" w:rsidR="00000000" w:rsidRPr="00000000">
              <w:rPr>
                <w:b w:val="0"/>
                <w:color w:val="000000"/>
                <w:sz w:val="20"/>
                <w:szCs w:val="20"/>
                <w:rtl w:val="0"/>
              </w:rPr>
              <w:t xml:space="preserve">Completar los espacios</w:t>
            </w:r>
          </w:p>
          <w:p w:rsidR="00000000" w:rsidDel="00000000" w:rsidP="00000000" w:rsidRDefault="00000000" w:rsidRPr="00000000" w14:paraId="0000000E">
            <w:pPr>
              <w:rPr>
                <w:b w:val="0"/>
                <w:color w:val="000000"/>
                <w:sz w:val="20"/>
                <w:szCs w:val="20"/>
              </w:rPr>
            </w:pPr>
            <w:r w:rsidDel="00000000" w:rsidR="00000000" w:rsidRPr="00000000">
              <w:rPr/>
              <w:drawing>
                <wp:inline distB="0" distT="0" distL="0" distR="0">
                  <wp:extent cx="933450" cy="7620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3450" cy="762000"/>
                          </a:xfrm>
                          <a:prstGeom prst="rect"/>
                          <a:ln/>
                        </pic:spPr>
                      </pic:pic>
                    </a:graphicData>
                  </a:graphic>
                </wp:inline>
              </w:drawing>
            </w:r>
            <w:r w:rsidDel="00000000" w:rsidR="00000000" w:rsidRPr="00000000">
              <w:rPr>
                <w:rtl w:val="0"/>
              </w:rPr>
            </w:r>
          </w:p>
        </w:tc>
      </w:tr>
      <w:tr>
        <w:trPr>
          <w:cantSplit w:val="0"/>
          <w:trHeight w:val="808" w:hRule="atLeast"/>
          <w:tblHeader w:val="0"/>
        </w:trPr>
        <w:tc>
          <w:tcPr>
            <w:shd w:fill="fac896" w:val="clear"/>
            <w:vAlign w:val="center"/>
          </w:tcPr>
          <w:p w:rsidR="00000000" w:rsidDel="00000000" w:rsidP="00000000" w:rsidRDefault="00000000" w:rsidRPr="00000000" w14:paraId="0000000F">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10">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11">
            <w:pPr>
              <w:rPr>
                <w:i w:val="1"/>
                <w:color w:val="999999"/>
                <w:sz w:val="20"/>
                <w:szCs w:val="20"/>
              </w:rPr>
            </w:pPr>
            <w:r w:rsidDel="00000000" w:rsidR="00000000" w:rsidRPr="00000000">
              <w:rPr>
                <w:i w:val="1"/>
                <w:color w:val="999999"/>
                <w:sz w:val="20"/>
                <w:szCs w:val="20"/>
                <w:rtl w:val="0"/>
              </w:rPr>
              <w:t xml:space="preserve">Anexo No. 1</w:t>
            </w:r>
          </w:p>
        </w:tc>
      </w:tr>
    </w:tbl>
    <w:p w:rsidR="00000000" w:rsidDel="00000000" w:rsidP="00000000" w:rsidRDefault="00000000" w:rsidRPr="00000000" w14:paraId="00000012">
      <w:pPr>
        <w:rPr/>
      </w:pPr>
      <w:r w:rsidDel="00000000" w:rsidR="00000000" w:rsidRPr="00000000">
        <w:rPr>
          <w:rtl w:val="0"/>
        </w:rPr>
      </w:r>
    </w:p>
    <w:sdt>
      <w:sdtPr>
        <w:tag w:val="goog_rdk_4"/>
      </w:sdtPr>
      <w:sdtContent>
        <w:p w:rsidR="00000000" w:rsidDel="00000000" w:rsidP="00000000" w:rsidRDefault="00000000" w:rsidRPr="00000000" w14:paraId="00000013">
          <w:pPr>
            <w:jc w:val="both"/>
            <w:rPr>
              <w:sz w:val="20"/>
              <w:szCs w:val="20"/>
            </w:rPr>
            <w:pPrChange w:author="SANDRA PATRICIA HOYOS SEPULVEDA" w:id="0" w:date="2022-04-21T01:55:13Z">
              <w:pPr/>
            </w:pPrChange>
          </w:pPr>
          <w:r w:rsidDel="00000000" w:rsidR="00000000" w:rsidRPr="00000000">
            <w:rPr>
              <w:sz w:val="20"/>
              <w:szCs w:val="20"/>
              <w:rtl w:val="0"/>
            </w:rPr>
            <w:t xml:space="preserve">A continuación, usted deberá completar en los espacios en blanco el tipo de clientes, que usted considera cumple con las características que se están describiendo.</w:t>
          </w:r>
        </w:p>
      </w:sdtContent>
    </w:sdt>
    <w:sdt>
      <w:sdtPr>
        <w:tag w:val="goog_rdk_5"/>
      </w:sdtPr>
      <w:sdtContent>
        <w:p w:rsidR="00000000" w:rsidDel="00000000" w:rsidP="00000000" w:rsidRDefault="00000000" w:rsidRPr="00000000" w14:paraId="00000014">
          <w:pPr>
            <w:jc w:val="both"/>
            <w:rPr>
              <w:sz w:val="20"/>
              <w:szCs w:val="20"/>
            </w:rPr>
            <w:pPrChange w:author="SANDRA PATRICIA HOYOS SEPULVEDA" w:id="0" w:date="2022-04-21T01:55:13Z">
              <w:pPr/>
            </w:pPrChange>
          </w:pPr>
          <w:r w:rsidDel="00000000" w:rsidR="00000000" w:rsidRPr="00000000">
            <w:rPr>
              <w:rtl w:val="0"/>
            </w:rPr>
          </w:r>
        </w:p>
      </w:sdtContent>
    </w:sdt>
    <w:sdt>
      <w:sdtPr>
        <w:tag w:val="goog_rdk_6"/>
      </w:sdtPr>
      <w:sdtContent>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 es aquel que considera que tiene toda la información de una situación y se anticipa a las respuestas del agente de servicio.</w:t>
          </w:r>
        </w:p>
      </w:sdtContent>
    </w:sdt>
    <w:sdt>
      <w:sdtPr>
        <w:tag w:val="goog_rdk_7"/>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8"/>
      </w:sdtPr>
      <w:sdtContent>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_________________ dura mucho en tomar la decisión y suele acudir a otras personas para tener opiniones respecto al tema o producto de interés.</w:t>
          </w:r>
        </w:p>
      </w:sdtContent>
    </w:sdt>
    <w:sdt>
      <w:sdtPr>
        <w:tag w:val="goog_rdk_9"/>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10"/>
      </w:sdtPr>
      <w:sdtContent>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 toma decisiones sin mucho análisis, lo que puede llevar a que se arrepienta posteriormente.</w:t>
          </w:r>
        </w:p>
      </w:sdtContent>
    </w:sdt>
    <w:sdt>
      <w:sdtPr>
        <w:tag w:val="goog_rdk_11"/>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12"/>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13"/>
      </w:sdtPr>
      <w:sdtContent>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_________________ pone especial atención a cada detalle, no quiere perder el control y no suele ser de muchas palabras.</w:t>
          </w:r>
        </w:p>
      </w:sdtContent>
    </w:sdt>
    <w:sdt>
      <w:sdtPr>
        <w:tag w:val="goog_rdk_14"/>
      </w:sdtPr>
      <w:sdtContent>
        <w:p w:rsidR="00000000" w:rsidDel="00000000" w:rsidP="00000000" w:rsidRDefault="00000000" w:rsidRPr="00000000" w14:paraId="0000001D">
          <w:pPr>
            <w:jc w:val="both"/>
            <w:rPr>
              <w:sz w:val="20"/>
              <w:szCs w:val="20"/>
            </w:rPr>
            <w:pPrChange w:author="SANDRA PATRICIA HOYOS SEPULVEDA" w:id="0" w:date="2022-04-21T01:55:13Z">
              <w:pPr/>
            </w:pPrChange>
          </w:pPr>
          <w:r w:rsidDel="00000000" w:rsidR="00000000" w:rsidRPr="00000000">
            <w:rPr>
              <w:rtl w:val="0"/>
            </w:rPr>
          </w:r>
        </w:p>
      </w:sdtContent>
    </w:sdt>
    <w:sdt>
      <w:sdtPr>
        <w:tag w:val="goog_rdk_15"/>
      </w:sdtPr>
      <w:sdtContent>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 siempre tiene presente que cada una de las partes tiene un objetivo, estará satisfecho si se logra un acuerdo.</w:t>
          </w:r>
        </w:p>
      </w:sdtContent>
    </w:sdt>
    <w:sdt>
      <w:sdtPr>
        <w:tag w:val="goog_rdk_16"/>
      </w:sdtPr>
      <w:sdtContent>
        <w:p w:rsidR="00000000" w:rsidDel="00000000" w:rsidP="00000000" w:rsidRDefault="00000000" w:rsidRPr="00000000" w14:paraId="0000001F">
          <w:pPr>
            <w:jc w:val="both"/>
            <w:rPr>
              <w:sz w:val="20"/>
              <w:szCs w:val="20"/>
            </w:rPr>
            <w:pPrChange w:author="SANDRA PATRICIA HOYOS SEPULVEDA" w:id="0" w:date="2022-04-21T01:55:13Z">
              <w:pPr/>
            </w:pPrChange>
          </w:pPr>
          <w:r w:rsidDel="00000000" w:rsidR="00000000" w:rsidRPr="00000000">
            <w:rPr>
              <w:rtl w:val="0"/>
            </w:rPr>
          </w:r>
        </w:p>
      </w:sdtContent>
    </w:sdt>
    <w:sdt>
      <w:sdtPr>
        <w:tag w:val="goog_rdk_17"/>
      </w:sdtPr>
      <w:sdtContent>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 es bastante cordial y seguro, sin embargo, puede hablar “más de la cuenta”, incluso de temas que no conoce.</w:t>
          </w:r>
        </w:p>
      </w:sdtContent>
    </w:sdt>
    <w:sdt>
      <w:sdtPr>
        <w:tag w:val="goog_rdk_18"/>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19"/>
      </w:sdtPr>
      <w:sdtContent>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 suele ser analítico y difícil de descifrar, ya que no se puede saber fácilmente cuando tiene interés en algo.</w:t>
          </w:r>
        </w:p>
      </w:sdtContent>
    </w:sdt>
    <w:sdt>
      <w:sdtPr>
        <w:tag w:val="goog_rdk_20"/>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pPr>
            </w:pPrChange>
          </w:pPr>
          <w:r w:rsidDel="00000000" w:rsidR="00000000" w:rsidRPr="00000000">
            <w:rPr>
              <w:rtl w:val="0"/>
            </w:rPr>
          </w:r>
        </w:p>
      </w:sdtContent>
    </w:sdt>
    <w:sdt>
      <w:sdtPr>
        <w:tag w:val="goog_rdk_21"/>
      </w:sdtPr>
      <w:sdtContent>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 se caracteriza por incentivar la discusión y le gusta ser el centro de atención.</w:t>
          </w:r>
        </w:p>
      </w:sdtContent>
    </w:sdt>
    <w:sdt>
      <w:sdtPr>
        <w:tag w:val="goog_rdk_22"/>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pPr>
            </w:pPrChange>
          </w:pPr>
          <w:r w:rsidDel="00000000" w:rsidR="00000000" w:rsidRPr="00000000">
            <w:rPr>
              <w:rtl w:val="0"/>
            </w:rPr>
          </w:r>
        </w:p>
      </w:sdtContent>
    </w:sdt>
    <w:sdt>
      <w:sdtPr>
        <w:tag w:val="goog_rdk_23"/>
      </w:sdtPr>
      <w:sdtContent>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________________ es aquel que hará muchas preguntas, las cuales usualmente no las realiza con mala intención, sino con el fin de tener suficiente información que le permita tomar las mejores decisiones.</w:t>
          </w:r>
        </w:p>
      </w:sdtContent>
    </w:sdt>
    <w:sdt>
      <w:sdtPr>
        <w:tag w:val="goog_rdk_24"/>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pPr>
            </w:pPrChange>
          </w:pPr>
          <w:r w:rsidDel="00000000" w:rsidR="00000000" w:rsidRPr="00000000">
            <w:rPr>
              <w:rtl w:val="0"/>
            </w:rPr>
          </w:r>
        </w:p>
      </w:sdtContent>
    </w:sdt>
    <w:sdt>
      <w:sdtPr>
        <w:tag w:val="goog_rdk_25"/>
      </w:sdtPr>
      <w:sdtContent>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cliente _______________ es ese que “no confía ni en su propia sombra”, es bastante validador.</w:t>
          </w:r>
        </w:p>
      </w:sdtContent>
    </w:sdt>
    <w:sdt>
      <w:sdtPr>
        <w:tag w:val="goog_rdk_26"/>
      </w:sdtPr>
      <w:sdtContent>
        <w:p w:rsidR="00000000" w:rsidDel="00000000" w:rsidP="00000000" w:rsidRDefault="00000000" w:rsidRPr="00000000" w14:paraId="00000029">
          <w:pPr>
            <w:jc w:val="both"/>
            <w:rPr>
              <w:sz w:val="20"/>
              <w:szCs w:val="20"/>
            </w:rPr>
            <w:pPrChange w:author="SANDRA PATRICIA HOYOS SEPULVEDA" w:id="0" w:date="2022-04-21T01:55:13Z">
              <w:pPr/>
            </w:pPrChange>
          </w:pPr>
          <w:r w:rsidDel="00000000" w:rsidR="00000000" w:rsidRPr="00000000">
            <w:rPr>
              <w:rtl w:val="0"/>
            </w:rPr>
          </w:r>
        </w:p>
      </w:sdtContent>
    </w:sdt>
    <w:sdt>
      <w:sdtPr>
        <w:tag w:val="goog_rdk_27"/>
      </w:sdtPr>
      <w:sdtContent>
        <w:p w:rsidR="00000000" w:rsidDel="00000000" w:rsidP="00000000" w:rsidRDefault="00000000" w:rsidRPr="00000000" w14:paraId="0000002A">
          <w:pPr>
            <w:jc w:val="both"/>
            <w:rPr>
              <w:sz w:val="20"/>
              <w:szCs w:val="20"/>
            </w:rPr>
            <w:pPrChange w:author="SANDRA PATRICIA HOYOS SEPULVEDA" w:id="0" w:date="2022-04-21T01:55:13Z">
              <w:pPr/>
            </w:pPrChange>
          </w:pPr>
          <w:r w:rsidDel="00000000" w:rsidR="00000000" w:rsidRPr="00000000">
            <w:rPr>
              <w:b w:val="1"/>
              <w:sz w:val="20"/>
              <w:szCs w:val="20"/>
              <w:rtl w:val="0"/>
            </w:rPr>
            <w:t xml:space="preserve">Solución:</w:t>
          </w:r>
          <w:r w:rsidDel="00000000" w:rsidR="00000000" w:rsidRPr="00000000">
            <w:rPr>
              <w:sz w:val="20"/>
              <w:szCs w:val="20"/>
              <w:rtl w:val="0"/>
            </w:rPr>
            <w:t xml:space="preserve">  </w:t>
          </w:r>
        </w:p>
      </w:sdtContent>
    </w:sdt>
    <w:sdt>
      <w:sdtPr>
        <w:tag w:val="goog_rdk_28"/>
      </w:sdtPr>
      <w:sdtContent>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Sabelotodo</w:t>
          </w:r>
        </w:p>
      </w:sdtContent>
    </w:sdt>
    <w:sdt>
      <w:sdtPr>
        <w:tag w:val="goog_rdk_29"/>
      </w:sdtPr>
      <w:sdtContent>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Indeciso</w:t>
          </w:r>
        </w:p>
      </w:sdtContent>
    </w:sdt>
    <w:sdt>
      <w:sdtPr>
        <w:tag w:val="goog_rdk_30"/>
      </w:sdtPr>
      <w:sdtContent>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Impulsivo</w:t>
          </w:r>
        </w:p>
      </w:sdtContent>
    </w:sdt>
    <w:sdt>
      <w:sdtPr>
        <w:tag w:val="goog_rdk_31"/>
      </w:sdtPr>
      <w:sdtContent>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Minucioso</w:t>
          </w:r>
        </w:p>
      </w:sdtContent>
    </w:sdt>
    <w:sdt>
      <w:sdtPr>
        <w:tag w:val="goog_rdk_32"/>
      </w:sdtPr>
      <w:sdtContent>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Negociador</w:t>
          </w:r>
        </w:p>
      </w:sdtContent>
    </w:sdt>
    <w:sdt>
      <w:sdtPr>
        <w:tag w:val="goog_rdk_33"/>
      </w:sdtPr>
      <w:sdtContent>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Hablador</w:t>
          </w:r>
        </w:p>
      </w:sdtContent>
    </w:sdt>
    <w:sdt>
      <w:sdtPr>
        <w:tag w:val="goog_rdk_34"/>
      </w:sdtPr>
      <w:sdtContent>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Silencioso</w:t>
          </w:r>
        </w:p>
      </w:sdtContent>
    </w:sdt>
    <w:sdt>
      <w:sdtPr>
        <w:tag w:val="goog_rdk_35"/>
      </w:sdtPr>
      <w:sdtContent>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Polémico</w:t>
          </w:r>
        </w:p>
      </w:sdtContent>
    </w:sdt>
    <w:sdt>
      <w:sdtPr>
        <w:tag w:val="goog_rdk_36"/>
      </w:sdtPr>
      <w:sdtContent>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Informado</w:t>
          </w:r>
        </w:p>
      </w:sdtContent>
    </w:sdt>
    <w:sdt>
      <w:sdtPr>
        <w:tag w:val="goog_rdk_37"/>
      </w:sdtPr>
      <w:sdtContent>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Change w:author="SANDRA PATRICIA HOYOS SEPULVEDA" w:id="0" w:date="2022-04-21T01:55:13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Desconfiado</w:t>
          </w:r>
        </w:p>
      </w:sdtContent>
    </w:sdt>
    <w:sdt>
      <w:sdtPr>
        <w:tag w:val="goog_rdk_38"/>
      </w:sdtPr>
      <w:sdtContent>
        <w:p w:rsidR="00000000" w:rsidDel="00000000" w:rsidP="00000000" w:rsidRDefault="00000000" w:rsidRPr="00000000" w14:paraId="00000035">
          <w:pPr>
            <w:jc w:val="both"/>
            <w:rPr/>
            <w:pPrChange w:author="SANDRA PATRICIA HOYOS SEPULVEDA" w:id="0" w:date="2022-04-21T01:55:13Z">
              <w:pPr/>
            </w:pPrChange>
          </w:pPr>
          <w:r w:rsidDel="00000000" w:rsidR="00000000" w:rsidRPr="00000000">
            <w:rPr>
              <w:rtl w:val="0"/>
            </w:rPr>
          </w:r>
        </w:p>
      </w:sdtContent>
    </w:sdt>
    <w:sdt>
      <w:sdtPr>
        <w:tag w:val="goog_rdk_39"/>
      </w:sdtPr>
      <w:sdtContent>
        <w:p w:rsidR="00000000" w:rsidDel="00000000" w:rsidP="00000000" w:rsidRDefault="00000000" w:rsidRPr="00000000" w14:paraId="00000036">
          <w:pPr>
            <w:jc w:val="both"/>
            <w:rPr>
              <w:b w:val="1"/>
            </w:rPr>
            <w:pPrChange w:author="SANDRA PATRICIA HOYOS SEPULVEDA" w:id="0" w:date="2022-04-21T01:55:13Z">
              <w:pPr/>
            </w:pPrChange>
          </w:pPr>
          <w:r w:rsidDel="00000000" w:rsidR="00000000" w:rsidRPr="00000000">
            <w:rPr>
              <w:b w:val="1"/>
              <w:rtl w:val="0"/>
            </w:rPr>
            <w:t xml:space="preserve">Respuesta para el Aprendiz: </w:t>
          </w:r>
        </w:p>
      </w:sdtContent>
    </w:sdt>
    <w:sdt>
      <w:sdtPr>
        <w:tag w:val="goog_rdk_40"/>
      </w:sdtPr>
      <w:sdtContent>
        <w:p w:rsidR="00000000" w:rsidDel="00000000" w:rsidP="00000000" w:rsidRDefault="00000000" w:rsidRPr="00000000" w14:paraId="00000037">
          <w:pPr>
            <w:jc w:val="both"/>
            <w:rPr/>
            <w:pPrChange w:author="SANDRA PATRICIA HOYOS SEPULVEDA" w:id="0" w:date="2022-04-21T01:55:13Z">
              <w:pPr/>
            </w:pPrChange>
          </w:pPr>
          <w:r w:rsidDel="00000000" w:rsidR="00000000" w:rsidRPr="00000000">
            <w:rPr>
              <w:color w:val="00b050"/>
              <w:rtl w:val="0"/>
            </w:rPr>
            <w:t xml:space="preserve">Correcto</w:t>
          </w:r>
          <w:r w:rsidDel="00000000" w:rsidR="00000000" w:rsidRPr="00000000">
            <w:rPr>
              <w:rtl w:val="0"/>
            </w:rPr>
            <w:t xml:space="preserve">: ¡Felicitaciones!, su respuesta demuestra que ha adquirido los conocimientos necesarios en el proceso relacionado con la gestión de requerimientos.</w:t>
          </w:r>
        </w:p>
      </w:sdtContent>
    </w:sdt>
    <w:sdt>
      <w:sdtPr>
        <w:tag w:val="goog_rdk_41"/>
      </w:sdtPr>
      <w:sdtContent>
        <w:p w:rsidR="00000000" w:rsidDel="00000000" w:rsidP="00000000" w:rsidRDefault="00000000" w:rsidRPr="00000000" w14:paraId="00000038">
          <w:pPr>
            <w:jc w:val="both"/>
            <w:rPr/>
            <w:pPrChange w:author="SANDRA PATRICIA HOYOS SEPULVEDA" w:id="0" w:date="2022-04-21T01:55:13Z">
              <w:pPr/>
            </w:pPrChange>
          </w:pPr>
          <w:r w:rsidDel="00000000" w:rsidR="00000000" w:rsidRPr="00000000">
            <w:rPr>
              <w:color w:val="ff0000"/>
              <w:rtl w:val="0"/>
            </w:rPr>
            <w:t xml:space="preserve">Incorrecto</w:t>
          </w:r>
          <w:r w:rsidDel="00000000" w:rsidR="00000000" w:rsidRPr="00000000">
            <w:rPr>
              <w:rtl w:val="0"/>
            </w:rPr>
            <w:t xml:space="preserve">: Aún tiene debilidades frente al tema, lo invito a revisar nuevamente el material y volver a intentarlo.</w:t>
          </w:r>
        </w:p>
      </w:sdtContent>
    </w:sdt>
    <w:p w:rsidR="00000000" w:rsidDel="00000000" w:rsidP="00000000" w:rsidRDefault="00000000" w:rsidRPr="00000000" w14:paraId="0000003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218A2"/>
    <w:pPr>
      <w:spacing w:after="0" w:line="276" w:lineRule="auto"/>
    </w:pPr>
    <w:rPr>
      <w:rFonts w:ascii="Arial" w:cs="Arial" w:eastAsia="Arial" w:hAnsi="Arial"/>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93591"/>
    <w:pPr>
      <w:spacing w:after="160" w:line="256" w:lineRule="auto"/>
      <w:ind w:left="720"/>
      <w:contextualSpacing w:val="1"/>
    </w:pPr>
    <w:rPr>
      <w:rFonts w:asciiTheme="minorHAnsi" w:cstheme="minorBidi" w:eastAsiaTheme="minorHAnsi" w:hAnsiTheme="minorHAnsi"/>
      <w:lang w:eastAsia="en-US"/>
    </w:rPr>
  </w:style>
  <w:style w:type="table" w:styleId="5" w:customStyle="1">
    <w:name w:val="5"/>
    <w:basedOn w:val="Tablanormal"/>
    <w:rsid w:val="00BF679F"/>
    <w:pPr>
      <w:spacing w:after="0" w:line="240" w:lineRule="auto"/>
    </w:pPr>
    <w:rPr>
      <w:rFonts w:ascii="Arial" w:cs="Arial" w:eastAsia="Arial" w:hAnsi="Arial"/>
      <w:b w:val="1"/>
      <w:sz w:val="24"/>
      <w:szCs w:val="24"/>
      <w:lang w:eastAsia="es-CO"/>
    </w:rPr>
    <w:tblPr>
      <w:tblStyleRowBandSize w:val="1"/>
      <w:tblStyleColBandSize w:val="1"/>
      <w:tblInd w:w="0.0" w:type="nil"/>
      <w:tblCellMar>
        <w:left w:w="115.0" w:type="dxa"/>
        <w:right w:w="115.0" w:type="dxa"/>
      </w:tblCellMar>
    </w:tblPr>
    <w:tcPr>
      <w:shd w:color="auto" w:fill="edf2f8"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n00Z+RGmI2gkKjyOCvqJIKRMQ==">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2022-03-24T01:16:00Z</dcterms:created>
  <dc:creator>GLORIA E. SILVA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6bb131-2344-48ed-84db-fe1e84a9fae2_Enabled">
    <vt:lpwstr>true</vt:lpwstr>
  </property>
  <property fmtid="{D5CDD505-2E9C-101B-9397-08002B2CF9AE}" pid="3" name="MSIP_Label_666bb131-2344-48ed-84db-fe1e84a9fae2_SetDate">
    <vt:lpwstr>2022-03-10T12:03:11Z</vt:lpwstr>
  </property>
  <property fmtid="{D5CDD505-2E9C-101B-9397-08002B2CF9AE}" pid="4" name="MSIP_Label_666bb131-2344-48ed-84db-fe1e84a9fae2_Method">
    <vt:lpwstr>Standard</vt:lpwstr>
  </property>
  <property fmtid="{D5CDD505-2E9C-101B-9397-08002B2CF9AE}" pid="5" name="MSIP_Label_666bb131-2344-48ed-84db-fe1e84a9fae2_Name">
    <vt:lpwstr>666bb131-2344-48ed-84db-fe1e84a9fae2</vt:lpwstr>
  </property>
  <property fmtid="{D5CDD505-2E9C-101B-9397-08002B2CF9AE}" pid="6" name="MSIP_Label_666bb131-2344-48ed-84db-fe1e84a9fae2_SiteId">
    <vt:lpwstr>bf1ce8b5-5d39-4bc5-ad6e-07b3e4d7d67a</vt:lpwstr>
  </property>
  <property fmtid="{D5CDD505-2E9C-101B-9397-08002B2CF9AE}" pid="7" name="MSIP_Label_666bb131-2344-48ed-84db-fe1e84a9fae2_ActionId">
    <vt:lpwstr>cc0bdf31-084e-4271-b9c7-c84a95a8903e</vt:lpwstr>
  </property>
  <property fmtid="{D5CDD505-2E9C-101B-9397-08002B2CF9AE}" pid="8" name="MSIP_Label_666bb131-2344-48ed-84db-fe1e84a9fae2_ContentBits">
    <vt:lpwstr>0</vt:lpwstr>
  </property>
</Properties>
</file>